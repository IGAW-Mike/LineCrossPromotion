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bookmarkStart w:id="0" w:name="_GoBack"/>
      <w:bookmarkEnd w:id="0"/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B77C52">
        <w:rPr>
          <w:rFonts w:ascii="나눔고딕" w:eastAsia="나눔고딕" w:hAnsi="나눔고딕"/>
          <w:sz w:val="22"/>
          <w:szCs w:val="26"/>
        </w:rPr>
        <w:t>28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214E2B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214E2B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214E2B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214E2B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214E2B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214E2B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1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1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>
        <w:rPr>
          <w:rFonts w:hAnsi="나눔고딕"/>
        </w:rPr>
        <w:t>SDK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최신S</w:t>
      </w:r>
      <w:r>
        <w:rPr>
          <w:rFonts w:hAnsi="나눔고딕"/>
        </w:rPr>
        <w:t xml:space="preserve">DK </w:t>
      </w:r>
      <w:r>
        <w:rPr>
          <w:rFonts w:hAnsi="나눔고딕" w:hint="eastAsia"/>
        </w:rPr>
        <w:t>패키지를 다운로드합니다.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BA331E">
        <w:rPr>
          <w:rFonts w:hAnsi="나눔고딕" w:hint="eastAsia"/>
        </w:rPr>
        <w:t>의</w:t>
      </w:r>
      <w:r>
        <w:rPr>
          <w:rFonts w:hAnsi="나눔고딕" w:hint="eastAsia"/>
        </w:rPr>
        <w:t xml:space="preserve"> 압축</w:t>
      </w:r>
      <w:r w:rsidR="00BA331E">
        <w:rPr>
          <w:rFonts w:hAnsi="나눔고딕" w:hint="eastAsia"/>
        </w:rPr>
        <w:t xml:space="preserve">을 </w:t>
      </w:r>
      <w:r>
        <w:rPr>
          <w:rFonts w:hAnsi="나눔고딕" w:hint="eastAsia"/>
        </w:rPr>
        <w:t>해제합니다.</w:t>
      </w:r>
    </w:p>
    <w:p w:rsidR="00DB12D4" w:rsidRDefault="007D1E32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~*.jar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>파일을 안드로이드 프로젝트의 l</w:t>
      </w:r>
      <w:r w:rsidR="00DB12D4">
        <w:rPr>
          <w:rFonts w:hAnsi="나눔고딕"/>
        </w:rPr>
        <w:t xml:space="preserve">ibs </w:t>
      </w:r>
      <w:r w:rsidR="00DB12D4">
        <w:rPr>
          <w:rFonts w:hAnsi="나눔고딕" w:hint="eastAsia"/>
        </w:rPr>
        <w:t>폴더에 복사합니다.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Gradle</w:t>
      </w:r>
      <w:r>
        <w:rPr>
          <w:rFonts w:hAnsi="나눔고딕" w:hint="eastAsia"/>
        </w:rPr>
        <w:t>을 업데이트합니다.</w:t>
      </w:r>
    </w:p>
    <w:p w:rsidR="00DB12D4" w:rsidRDefault="00DB12D4" w:rsidP="00DB12D4">
      <w:pPr>
        <w:pStyle w:val="a9"/>
        <w:rPr>
          <w:rFonts w:hAnsi="나눔고딕"/>
        </w:rPr>
      </w:pP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B70FF" w:rsidRDefault="005B70FF" w:rsidP="005B70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</w:t>
            </w:r>
            <w:r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GET_ACCOUNTS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lastRenderedPageBreak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startApplication 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Launcher </w:t>
      </w:r>
      <w:r>
        <w:rPr>
          <w:rFonts w:hAnsi="나눔고딕" w:hint="eastAsia"/>
        </w:rPr>
        <w:t xml:space="preserve">액티비티의 </w:t>
      </w:r>
      <w:r w:rsidRPr="00813352">
        <w:rPr>
          <w:rFonts w:hAnsi="나눔고딕"/>
          <w:color w:val="C00000"/>
        </w:rPr>
        <w:t>onCreate()</w:t>
      </w:r>
      <w:r>
        <w:rPr>
          <w:rFonts w:hAnsi="나눔고딕" w:hint="eastAsia"/>
        </w:rPr>
        <w:t>에 추가하는 것을 권장합니다.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C7832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public class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MainActivity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extends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Activity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t>@Override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br/>
              <w:t xml:space="preserve">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protected void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onCreate(</w:t>
            </w:r>
            <w:r w:rsidRPr="002B446F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Bundle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 savedInstanceState)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super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.onCreate(savedInstanceState)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setContentView(R.layout.</w:t>
            </w:r>
            <w:r w:rsidRPr="00E831EE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activity_main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</w:p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    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2B446F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Call StartApplication API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startApplication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813352" w:rsidRDefault="00813352" w:rsidP="00813352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auncher </w:t>
      </w:r>
      <w:r>
        <w:rPr>
          <w:rFonts w:hAnsi="나눔고딕" w:hint="eastAsia"/>
        </w:rPr>
        <w:t xml:space="preserve">액티비티를 포함한 최소한 </w:t>
      </w:r>
      <w:r>
        <w:rPr>
          <w:rFonts w:hAnsi="나눔고딕"/>
        </w:rPr>
        <w:t>1</w:t>
      </w:r>
      <w:r>
        <w:rPr>
          <w:rFonts w:hAnsi="나눔고딕" w:hint="eastAsia"/>
        </w:rPr>
        <w:t xml:space="preserve">개 이상의 액티비티의 </w:t>
      </w:r>
      <w:r w:rsidRPr="002B446F">
        <w:rPr>
          <w:rFonts w:hAnsi="나눔고딕"/>
          <w:color w:val="C00000"/>
        </w:rPr>
        <w:t>onResume()</w:t>
      </w:r>
      <w:r>
        <w:rPr>
          <w:rFonts w:hAnsi="나눔고딕" w:hint="eastAsia"/>
        </w:rPr>
        <w:t>에 추가해야 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onResume()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.onResume();</w:t>
            </w:r>
          </w:p>
          <w:p w:rsidR="002B446F" w:rsidRPr="002B446F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StartSession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startSession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2B446F" w:rsidRDefault="002B446F" w:rsidP="002B446F">
      <w:pPr>
        <w:pStyle w:val="a9"/>
        <w:ind w:left="760"/>
        <w:rPr>
          <w:rFonts w:hAnsi="나눔고딕"/>
        </w:rPr>
      </w:pPr>
    </w:p>
    <w:p w:rsidR="002B446F" w:rsidRPr="00E95DA9" w:rsidRDefault="002B446F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endSession API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 w:rsidRPr="007C1471">
        <w:rPr>
          <w:rFonts w:hAnsi="나눔고딕"/>
          <w:color w:val="C00000"/>
        </w:rPr>
        <w:t>startSession</w:t>
      </w:r>
      <w:r w:rsidRPr="007C1471">
        <w:rPr>
          <w:rFonts w:hAnsi="나눔고딕" w:hint="eastAsia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가 호출된 액티비티의 </w:t>
      </w:r>
      <w:r w:rsidRPr="002B446F">
        <w:rPr>
          <w:rFonts w:hAnsi="나눔고딕"/>
          <w:color w:val="C00000"/>
        </w:rPr>
        <w:t>on</w:t>
      </w:r>
      <w:r>
        <w:rPr>
          <w:rFonts w:hAnsi="나눔고딕" w:hint="eastAsia"/>
          <w:color w:val="C00000"/>
        </w:rPr>
        <w:t>P</w:t>
      </w:r>
      <w:r>
        <w:rPr>
          <w:rFonts w:hAnsi="나눔고딕"/>
          <w:color w:val="C00000"/>
        </w:rPr>
        <w:t>ause</w:t>
      </w:r>
      <w:r w:rsidRPr="002B446F">
        <w:rPr>
          <w:rFonts w:hAnsi="나눔고딕"/>
          <w:color w:val="C00000"/>
        </w:rPr>
        <w:t>()</w:t>
      </w:r>
      <w:r>
        <w:rPr>
          <w:rFonts w:hAnsi="나눔고딕" w:hint="eastAsia"/>
        </w:rPr>
        <w:t>에 반드시 추가해야 합니다.</w:t>
      </w:r>
    </w:p>
    <w:p w:rsidR="003F7B72" w:rsidRDefault="003F7B72" w:rsidP="002B446F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</w:p>
          <w:p w:rsidR="002B446F" w:rsidRPr="002B446F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EndSession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end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D17178">
      <w:pPr>
        <w:pStyle w:val="a9"/>
        <w:rPr>
          <w:rFonts w:hAnsi="나눔고딕"/>
        </w:rPr>
      </w:pPr>
    </w:p>
    <w:p w:rsidR="002B446F" w:rsidRDefault="002B446F" w:rsidP="00D17178">
      <w:pPr>
        <w:pStyle w:val="a9"/>
        <w:rPr>
          <w:rFonts w:hAnsi="나눔고딕"/>
        </w:rPr>
      </w:pP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176417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1038DA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65"/>
        <w:gridCol w:w="3165"/>
        <w:gridCol w:w="3166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1A7603" w:rsidP="001A7603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LineCrossPromotion</w:t>
            </w:r>
            <w:r w:rsidR="00B91895">
              <w:rPr>
                <w:rFonts w:hAnsi="나눔고딕"/>
              </w:rPr>
              <w:t>.L</w:t>
            </w:r>
            <w:r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E717B0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3F7B72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i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AdSpot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List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e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ner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A85DFE" w:rsidRDefault="00A85DFE" w:rsidP="00A85DFE">
      <w:pPr>
        <w:pStyle w:val="a9"/>
        <w:numPr>
          <w:ilvl w:val="0"/>
          <w:numId w:val="17"/>
        </w:numPr>
        <w:rPr>
          <w:rFonts w:hAnsi="나눔고딕"/>
        </w:rPr>
      </w:pPr>
      <w:r w:rsidRPr="00A85DFE">
        <w:rPr>
          <w:rFonts w:hAnsi="나눔고딕" w:hint="eastAsia"/>
          <w:color w:val="C00000"/>
        </w:rPr>
        <w:t>i</w:t>
      </w:r>
      <w:r w:rsidRPr="00A85DFE">
        <w:rPr>
          <w:rFonts w:hAnsi="나눔고딕"/>
          <w:color w:val="C00000"/>
        </w:rPr>
        <w:t>AdSpotListener</w:t>
      </w:r>
      <w:r>
        <w:rPr>
          <w:rFonts w:hAnsi="나눔고딕" w:hint="eastAsia"/>
        </w:rPr>
        <w:t xml:space="preserve">는 </w:t>
      </w:r>
      <w:r w:rsidR="00E717B0">
        <w:rPr>
          <w:rFonts w:hAnsi="나눔고딕"/>
          <w:color w:val="C00000"/>
        </w:rPr>
        <w:t>getOfferwall</w:t>
      </w:r>
      <w:r>
        <w:rPr>
          <w:rFonts w:hAnsi="나눔고딕" w:hint="eastAsia"/>
        </w:rPr>
        <w:t>의 결과에 대한 이벤트</w:t>
      </w:r>
      <w:r w:rsidR="00665814">
        <w:rPr>
          <w:rFonts w:hAnsi="나눔고딕" w:hint="eastAsia"/>
        </w:rPr>
        <w:t xml:space="preserve"> </w:t>
      </w:r>
      <w:r>
        <w:rPr>
          <w:rFonts w:hAnsi="나눔고딕" w:hint="eastAsia"/>
        </w:rPr>
        <w:t>리스너</w:t>
      </w:r>
      <w:r w:rsidR="00E717B0">
        <w:rPr>
          <w:rFonts w:hAnsi="나눔고딕" w:hint="eastAsia"/>
        </w:rPr>
        <w:t>입니다.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86CCB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87371">
        <w:rPr>
          <w:rFonts w:hAnsi="나눔고딕" w:hint="eastAsia"/>
          <w:b/>
          <w:sz w:val="22"/>
        </w:rPr>
        <w:t>I</w:t>
      </w:r>
      <w:r w:rsidRPr="00087371">
        <w:rPr>
          <w:rFonts w:hAnsi="나눔고딕"/>
          <w:b/>
          <w:sz w:val="22"/>
        </w:rPr>
        <w:t xml:space="preserve">gawAdSpotListener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이벤트 리스너를 구현하여 광고 컨텐츠 요청 결과 확인,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신규 광고정보 요청 등의 액션을 정의할 수 있습니다.</w:t>
      </w:r>
      <w:r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이벤트 리스너로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486CCB" w:rsidRPr="0054248D" w:rsidRDefault="00486CCB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3.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IgawAdSpotListener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IgawAdSpotListener iAdSpotListener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IgawAdSpotListener()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Success(String adSpotKey,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contentsType,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adType)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lastRenderedPageBreak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Success(String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Close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closing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};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="00B440E3"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AB3CD3" w:rsidRDefault="00AB3CD3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</w:t>
            </w:r>
            <w:r w:rsidR="00A8699F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OT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in</w:t>
            </w:r>
            <w:r w:rsidR="00CD3B2F">
              <w:rPr>
                <w:rFonts w:ascii="D2Coding" w:eastAsia="D2Coding" w:hAnsi="D2Coding"/>
                <w:color w:val="660E7A"/>
                <w:szCs w:val="23"/>
              </w:rPr>
              <w:t>itIn</w:t>
            </w:r>
            <w:r>
              <w:rPr>
                <w:rFonts w:ascii="D2Coding" w:eastAsia="D2Coding" w:hAnsi="D2Coding"/>
                <w:color w:val="660E7A"/>
                <w:szCs w:val="23"/>
              </w:rPr>
              <w:t>terstitial</w:t>
            </w:r>
            <w:r w:rsidR="00A8699F">
              <w:rPr>
                <w:rFonts w:ascii="D2Coding" w:eastAsia="D2Coding" w:hAnsi="D2Coding"/>
                <w:color w:val="660E7A"/>
                <w:szCs w:val="23"/>
              </w:rPr>
              <w:t>Ad</w:t>
            </w:r>
            <w:r>
              <w:rPr>
                <w:rFonts w:ascii="D2Coding" w:eastAsia="D2Coding" w:hAnsi="D2Coding"/>
                <w:color w:val="660E7A"/>
                <w:szCs w:val="23"/>
              </w:rPr>
              <w:t>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486CCB" w:rsidRDefault="00486CCB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주의사항_</w:t>
      </w:r>
    </w:p>
    <w:p w:rsidR="00816CBC" w:rsidRDefault="00816CBC" w:rsidP="00816CBC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 w:rsidR="0053436C">
        <w:rPr>
          <w:rFonts w:hAnsi="나눔고딕"/>
          <w:color w:val="C00000"/>
        </w:rPr>
        <w:t>nitInterstitial</w:t>
      </w:r>
      <w:r w:rsidR="00A8699F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Listener</w:t>
      </w:r>
      <w:r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initInterstitialAd</w:t>
      </w:r>
      <w:r>
        <w:rPr>
          <w:rFonts w:hAnsi="나눔고딕" w:hint="eastAsia"/>
        </w:rPr>
        <w:t>의 호출결과에 대한 이벤트 리스너입니다.</w:t>
      </w:r>
    </w:p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 xml:space="preserve">InitInterstitialAdEventListener </w:t>
      </w:r>
    </w:p>
    <w:p w:rsidR="00816CBC" w:rsidRDefault="00816CBC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>
        <w:rPr>
          <w:rFonts w:hAnsi="나눔고딕"/>
        </w:rPr>
        <w:t xml:space="preserve">initInterstitialAd </w:t>
      </w:r>
      <w:r>
        <w:rPr>
          <w:rFonts w:hAnsi="나눔고딕" w:hint="eastAsia"/>
        </w:rPr>
        <w:t>의 호출결과를 확인할 수 있습니다.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 w:hint="eastAsia"/>
          <w:b/>
        </w:rPr>
        <w:t>O</w:t>
      </w:r>
      <w:r w:rsidRPr="00631AD0">
        <w:rPr>
          <w:rFonts w:hAnsi="나눔고딕"/>
          <w:b/>
        </w:rPr>
        <w:t>nInitSuccess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OnInitFail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631AD0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2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OnInitFail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(String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showInterstitialListener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E95DA9" w:rsidRDefault="00631AD0" w:rsidP="00631AD0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주의사항_</w:t>
      </w:r>
    </w:p>
    <w:p w:rsidR="00631AD0" w:rsidRDefault="00631AD0" w:rsidP="00631AD0">
      <w:pPr>
        <w:pStyle w:val="a9"/>
        <w:numPr>
          <w:ilvl w:val="0"/>
          <w:numId w:val="17"/>
        </w:numPr>
        <w:rPr>
          <w:rFonts w:hAnsi="나눔고딕"/>
        </w:rPr>
      </w:pPr>
      <w:r w:rsidRPr="00631AD0">
        <w:rPr>
          <w:rFonts w:hAnsi="나눔고딕"/>
          <w:color w:val="C00000"/>
        </w:rPr>
        <w:t>showInterstitialListener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는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호출결과에 대한 이벤트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리스너입니다.</w:t>
      </w:r>
    </w:p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 w:rsidRPr="00E95DA9">
        <w:rPr>
          <w:rFonts w:hAnsi="나눔고딕"/>
          <w:b/>
          <w:sz w:val="22"/>
        </w:rPr>
        <w:t>ShowInterstitialAdEventListener</w:t>
      </w:r>
      <w:r w:rsidRPr="00606DB6">
        <w:rPr>
          <w:rFonts w:hAnsi="나눔고딕"/>
          <w:b/>
        </w:rPr>
        <w:t xml:space="preserve"> 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BF62D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ShowInterstitialAdEventListener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OnShowInterstitialFailure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,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String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73143E" w:rsidRDefault="0073143E" w:rsidP="0073143E">
            <w:pPr>
              <w:pStyle w:val="HTML"/>
              <w:shd w:val="clear" w:color="auto" w:fill="FFFFFF"/>
              <w:ind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OnCloseInterstitial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interstitial is closed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155708" w:rsidRDefault="00155708" w:rsidP="00155708">
      <w:pPr>
        <w:pStyle w:val="a9"/>
        <w:ind w:leftChars="200" w:left="400"/>
        <w:rPr>
          <w:rFonts w:hAnsi="나눔고딕"/>
        </w:rPr>
      </w:pPr>
    </w:p>
    <w:p w:rsidR="00155708" w:rsidRPr="00155708" w:rsidRDefault="00155708" w:rsidP="00155708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:rsidR="00155708" w:rsidRDefault="00155708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:rsidR="00155708" w:rsidRDefault="00155708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다음을 참고하여 </w:t>
      </w:r>
      <w:r>
        <w:rPr>
          <w:rFonts w:hAnsi="나눔고딕"/>
        </w:rPr>
        <w:t xml:space="preserve">AndroidManifest.xml </w:t>
      </w:r>
      <w:r>
        <w:rPr>
          <w:rFonts w:hAnsi="나눔고딕" w:hint="eastAsia"/>
        </w:rPr>
        <w:t>파일에 딥링크 기능을</w:t>
      </w:r>
      <w:r w:rsidR="00722D1F">
        <w:rPr>
          <w:rFonts w:hAnsi="나눔고딕" w:hint="eastAsia"/>
        </w:rPr>
        <w:t xml:space="preserve"> 위한 새로운 </w:t>
      </w:r>
      <w:r w:rsidR="00722D1F">
        <w:rPr>
          <w:rFonts w:hAnsi="나눔고딕"/>
        </w:rPr>
        <w:t>intent-filter</w:t>
      </w:r>
      <w:r w:rsidR="00722D1F">
        <w:rPr>
          <w:rFonts w:hAnsi="나눔고딕" w:hint="eastAsia"/>
        </w:rPr>
        <w:t>를</w:t>
      </w:r>
      <w:r>
        <w:rPr>
          <w:rFonts w:hAnsi="나눔고딕" w:hint="eastAsia"/>
        </w:rPr>
        <w:t xml:space="preserve"> 추가합니다.</w:t>
      </w:r>
    </w:p>
    <w:p w:rsidR="00155708" w:rsidRDefault="00155708" w:rsidP="00155708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155708" w:rsidTr="00155708">
        <w:tc>
          <w:tcPr>
            <w:tcW w:w="10456" w:type="dxa"/>
          </w:tcPr>
          <w:p w:rsidR="00722D1F" w:rsidRPr="00722D1F" w:rsidRDefault="00722D1F" w:rsidP="00722D1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".MainActivity"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"@style/AppTheme.NoActionBar"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"android.intent.action.MAIN"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"android.intent.category.LAUNCHER"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Please add the new intent-filter for App Open with Deeplink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intent-filter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"android.intent.action.VIEW"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"android.intent.category.BROWSABLE"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Accepts URIs that begin with "myAppName://default"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data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"myAppName"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:host=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155708" w:rsidRPr="00722D1F" w:rsidRDefault="00155708" w:rsidP="00155708">
            <w:pPr>
              <w:pStyle w:val="a9"/>
              <w:rPr>
                <w:rFonts w:hAnsi="나눔고딕"/>
              </w:rPr>
            </w:pPr>
          </w:p>
        </w:tc>
      </w:tr>
    </w:tbl>
    <w:p w:rsidR="00155708" w:rsidRDefault="00155708" w:rsidP="00155708">
      <w:pPr>
        <w:pStyle w:val="a9"/>
        <w:ind w:left="760"/>
        <w:rPr>
          <w:rFonts w:hAnsi="나눔고딕"/>
        </w:rPr>
      </w:pPr>
    </w:p>
    <w:p w:rsidR="00155708" w:rsidRPr="00722D1F" w:rsidRDefault="00722D1F" w:rsidP="00155708">
      <w:pPr>
        <w:pStyle w:val="a9"/>
        <w:ind w:left="760"/>
        <w:rPr>
          <w:rFonts w:hAnsi="나눔고딕"/>
          <w:b/>
          <w:sz w:val="22"/>
        </w:rPr>
      </w:pPr>
      <w:r w:rsidRPr="00722D1F">
        <w:rPr>
          <w:rFonts w:hAnsi="나눔고딕" w:hint="eastAsia"/>
          <w:b/>
          <w:sz w:val="22"/>
        </w:rPr>
        <w:t>참고_</w:t>
      </w:r>
    </w:p>
    <w:p w:rsidR="00722D1F" w:rsidRPr="00155708" w:rsidRDefault="00722D1F" w:rsidP="00155708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딥링크 기능 추가 가이드는 구글의 가이드를 기준으로 작성되었습니다.</w:t>
      </w:r>
      <w:r>
        <w:rPr>
          <w:rFonts w:hAnsi="나눔고딕"/>
        </w:rPr>
        <w:t xml:space="preserve"> [</w:t>
      </w:r>
      <w:hyperlink r:id="rId8" w:history="1">
        <w:r w:rsidRPr="00722D1F">
          <w:rPr>
            <w:rStyle w:val="a3"/>
            <w:rFonts w:hAnsi="나눔고딕" w:hint="eastAsia"/>
          </w:rPr>
          <w:t>구글 딥링크 가이드 바로가기</w:t>
        </w:r>
      </w:hyperlink>
      <w:r>
        <w:rPr>
          <w:rFonts w:hAnsi="나눔고딕" w:hint="eastAsia"/>
        </w:rPr>
        <w:t>]</w:t>
      </w: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2B" w:rsidRDefault="00214E2B" w:rsidP="00410346">
      <w:pPr>
        <w:spacing w:after="0" w:line="240" w:lineRule="auto"/>
      </w:pPr>
      <w:r>
        <w:separator/>
      </w:r>
    </w:p>
  </w:endnote>
  <w:endnote w:type="continuationSeparator" w:id="0">
    <w:p w:rsidR="00214E2B" w:rsidRDefault="00214E2B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2B" w:rsidRDefault="00214E2B" w:rsidP="00410346">
      <w:pPr>
        <w:spacing w:after="0" w:line="240" w:lineRule="auto"/>
      </w:pPr>
      <w:r>
        <w:separator/>
      </w:r>
    </w:p>
  </w:footnote>
  <w:footnote w:type="continuationSeparator" w:id="0">
    <w:p w:rsidR="00214E2B" w:rsidRDefault="00214E2B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4DE625AE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20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1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7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8"/>
  </w:num>
  <w:num w:numId="7">
    <w:abstractNumId w:val="25"/>
  </w:num>
  <w:num w:numId="8">
    <w:abstractNumId w:val="6"/>
  </w:num>
  <w:num w:numId="9">
    <w:abstractNumId w:val="4"/>
  </w:num>
  <w:num w:numId="10">
    <w:abstractNumId w:val="22"/>
  </w:num>
  <w:num w:numId="11">
    <w:abstractNumId w:val="2"/>
  </w:num>
  <w:num w:numId="12">
    <w:abstractNumId w:val="27"/>
  </w:num>
  <w:num w:numId="13">
    <w:abstractNumId w:val="16"/>
  </w:num>
  <w:num w:numId="14">
    <w:abstractNumId w:val="0"/>
  </w:num>
  <w:num w:numId="15">
    <w:abstractNumId w:val="40"/>
  </w:num>
  <w:num w:numId="16">
    <w:abstractNumId w:val="5"/>
  </w:num>
  <w:num w:numId="17">
    <w:abstractNumId w:val="11"/>
  </w:num>
  <w:num w:numId="18">
    <w:abstractNumId w:val="23"/>
  </w:num>
  <w:num w:numId="19">
    <w:abstractNumId w:val="13"/>
  </w:num>
  <w:num w:numId="20">
    <w:abstractNumId w:val="33"/>
  </w:num>
  <w:num w:numId="21">
    <w:abstractNumId w:val="21"/>
  </w:num>
  <w:num w:numId="22">
    <w:abstractNumId w:val="26"/>
  </w:num>
  <w:num w:numId="23">
    <w:abstractNumId w:val="37"/>
  </w:num>
  <w:num w:numId="24">
    <w:abstractNumId w:val="3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0"/>
  </w:num>
  <w:num w:numId="28">
    <w:abstractNumId w:val="19"/>
  </w:num>
  <w:num w:numId="29">
    <w:abstractNumId w:val="20"/>
  </w:num>
  <w:num w:numId="30">
    <w:abstractNumId w:val="14"/>
  </w:num>
  <w:num w:numId="31">
    <w:abstractNumId w:val="18"/>
  </w:num>
  <w:num w:numId="32">
    <w:abstractNumId w:val="28"/>
  </w:num>
  <w:num w:numId="33">
    <w:abstractNumId w:val="36"/>
  </w:num>
  <w:num w:numId="34">
    <w:abstractNumId w:val="10"/>
  </w:num>
  <w:num w:numId="35">
    <w:abstractNumId w:val="39"/>
  </w:num>
  <w:num w:numId="36">
    <w:abstractNumId w:val="15"/>
  </w:num>
  <w:num w:numId="37">
    <w:abstractNumId w:val="35"/>
  </w:num>
  <w:num w:numId="38">
    <w:abstractNumId w:val="8"/>
  </w:num>
  <w:num w:numId="39">
    <w:abstractNumId w:val="29"/>
  </w:num>
  <w:num w:numId="40">
    <w:abstractNumId w:val="24"/>
  </w:num>
  <w:num w:numId="41">
    <w:abstractNumId w:val="3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755D0"/>
    <w:rsid w:val="00087371"/>
    <w:rsid w:val="00097C93"/>
    <w:rsid w:val="000A0AA1"/>
    <w:rsid w:val="000A540E"/>
    <w:rsid w:val="000B78C9"/>
    <w:rsid w:val="001038DA"/>
    <w:rsid w:val="0011439A"/>
    <w:rsid w:val="00150CCB"/>
    <w:rsid w:val="00155708"/>
    <w:rsid w:val="0016704E"/>
    <w:rsid w:val="00172E61"/>
    <w:rsid w:val="00176417"/>
    <w:rsid w:val="001A7603"/>
    <w:rsid w:val="001B3CB0"/>
    <w:rsid w:val="001F4E09"/>
    <w:rsid w:val="00214E2B"/>
    <w:rsid w:val="002353CF"/>
    <w:rsid w:val="0025251E"/>
    <w:rsid w:val="00262569"/>
    <w:rsid w:val="002927E2"/>
    <w:rsid w:val="002B446F"/>
    <w:rsid w:val="0031225C"/>
    <w:rsid w:val="003142FB"/>
    <w:rsid w:val="0032689D"/>
    <w:rsid w:val="003346DA"/>
    <w:rsid w:val="00334ED2"/>
    <w:rsid w:val="00350184"/>
    <w:rsid w:val="00362735"/>
    <w:rsid w:val="00372398"/>
    <w:rsid w:val="0037741C"/>
    <w:rsid w:val="00395098"/>
    <w:rsid w:val="003B610C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5FAF"/>
    <w:rsid w:val="00486CCB"/>
    <w:rsid w:val="004C50F4"/>
    <w:rsid w:val="004D7315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7056A0"/>
    <w:rsid w:val="007122E7"/>
    <w:rsid w:val="007169BD"/>
    <w:rsid w:val="00720933"/>
    <w:rsid w:val="00722D1F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3CD3"/>
    <w:rsid w:val="00AB7B55"/>
    <w:rsid w:val="00AD3051"/>
    <w:rsid w:val="00B06BEC"/>
    <w:rsid w:val="00B20883"/>
    <w:rsid w:val="00B43977"/>
    <w:rsid w:val="00B440E3"/>
    <w:rsid w:val="00B50B66"/>
    <w:rsid w:val="00B77C52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-indexing/android/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3EA7E-7DB8-436C-B7C3-DBC061CA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56</cp:revision>
  <dcterms:created xsi:type="dcterms:W3CDTF">2016-04-06T09:05:00Z</dcterms:created>
  <dcterms:modified xsi:type="dcterms:W3CDTF">2016-04-28T03:45:00Z</dcterms:modified>
</cp:coreProperties>
</file>